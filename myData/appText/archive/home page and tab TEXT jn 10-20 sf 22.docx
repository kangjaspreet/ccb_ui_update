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BAE7C" w14:textId="77777777" w:rsidR="007F34A7" w:rsidRPr="00A26056" w:rsidRDefault="007F34A7" w:rsidP="006D05D4">
      <w:pPr>
        <w:spacing w:after="0"/>
        <w:jc w:val="center"/>
        <w:rPr>
          <w:rFonts w:ascii="Arial" w:hAnsi="Arial" w:cs="Arial"/>
          <w:b/>
          <w:sz w:val="32"/>
          <w:szCs w:val="32"/>
        </w:rPr>
      </w:pPr>
    </w:p>
    <w:p w14:paraId="78928583" w14:textId="77777777" w:rsidR="002319B2" w:rsidRPr="00A26056" w:rsidRDefault="00773754" w:rsidP="002B1AD7">
      <w:pPr>
        <w:rPr>
          <w:rFonts w:ascii="Arial" w:hAnsi="Arial" w:cs="Arial"/>
          <w:b/>
          <w:sz w:val="28"/>
        </w:rPr>
      </w:pPr>
      <w:r w:rsidRPr="00A26056">
        <w:rPr>
          <w:rFonts w:ascii="Arial" w:hAnsi="Arial" w:cs="Arial"/>
          <w:b/>
          <w:sz w:val="28"/>
        </w:rPr>
        <w:t>HOME PAGE</w:t>
      </w:r>
    </w:p>
    <w:p w14:paraId="0FED360D"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Above the fold (column):  (need to know)</w:t>
      </w:r>
    </w:p>
    <w:p w14:paraId="1A3F45B3" w14:textId="77777777" w:rsidR="00017BE9" w:rsidRPr="00A26056" w:rsidRDefault="00017BE9" w:rsidP="00017BE9">
      <w:pPr>
        <w:spacing w:after="0" w:line="240" w:lineRule="auto"/>
        <w:rPr>
          <w:rFonts w:ascii="Arial" w:eastAsia="Times New Roman" w:hAnsi="Arial" w:cs="Arial"/>
          <w:sz w:val="24"/>
          <w:szCs w:val="24"/>
        </w:rPr>
      </w:pPr>
    </w:p>
    <w:p w14:paraId="0861A79E" w14:textId="62CB7F5D"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ins w:id="0" w:author="SamFam" w:date="2018-10-25T14:03:00Z">
        <w:r w:rsidR="003237BA">
          <w:rPr>
            <w:rFonts w:ascii="Arial" w:eastAsia="Times New Roman" w:hAnsi="Arial" w:cs="Arial"/>
            <w:color w:val="000000"/>
          </w:rPr>
          <w:t xml:space="preserve"> </w:t>
        </w:r>
      </w:ins>
      <w:r w:rsidRPr="00A26056">
        <w:rPr>
          <w:rFonts w:ascii="Arial" w:eastAsia="Times New Roman" w:hAnsi="Arial" w:cs="Arial"/>
          <w:color w:val="000000"/>
          <w:shd w:val="clear" w:color="auto" w:fill="FFFFFF"/>
        </w:rPr>
        <w:t xml:space="preserve">about intersection between health disparities and place. </w:t>
      </w:r>
    </w:p>
    <w:p w14:paraId="256805BB" w14:textId="77777777" w:rsidR="00017BE9" w:rsidRPr="00A26056" w:rsidRDefault="00017BE9" w:rsidP="00017BE9">
      <w:pPr>
        <w:spacing w:after="0" w:line="240" w:lineRule="auto"/>
        <w:rPr>
          <w:rFonts w:ascii="Arial" w:eastAsia="Times New Roman" w:hAnsi="Arial" w:cs="Arial"/>
          <w:sz w:val="24"/>
          <w:szCs w:val="24"/>
        </w:rPr>
      </w:pPr>
    </w:p>
    <w:p w14:paraId="22B0ACA7" w14:textId="519C4335"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This tool is designed </w:t>
      </w:r>
      <w:commentRangeStart w:id="1"/>
      <w:commentRangeStart w:id="2"/>
      <w:del w:id="3" w:author="Fujimoto, Scott (CDPH-CHSI-PHPRB)" w:date="2018-10-22T09:16:00Z">
        <w:r w:rsidRPr="00A26056" w:rsidDel="00E941E4">
          <w:rPr>
            <w:rFonts w:ascii="Arial" w:eastAsia="Times New Roman" w:hAnsi="Arial" w:cs="Arial"/>
            <w:color w:val="000000"/>
          </w:rPr>
          <w:delText>for</w:delText>
        </w:r>
      </w:del>
      <w:commentRangeEnd w:id="1"/>
      <w:r w:rsidR="00E941E4">
        <w:rPr>
          <w:rStyle w:val="CommentReference"/>
        </w:rPr>
        <w:commentReference w:id="1"/>
      </w:r>
      <w:commentRangeEnd w:id="2"/>
      <w:r w:rsidR="009B272E">
        <w:rPr>
          <w:rStyle w:val="CommentReference"/>
        </w:rPr>
        <w:commentReference w:id="2"/>
      </w:r>
      <w:del w:id="4" w:author="Fujimoto, Scott (CDPH-CHSI-PHPRB)" w:date="2018-10-22T09:16:00Z">
        <w:r w:rsidRPr="00A26056" w:rsidDel="00E941E4">
          <w:rPr>
            <w:rFonts w:ascii="Arial" w:eastAsia="Times New Roman" w:hAnsi="Arial" w:cs="Arial"/>
            <w:color w:val="000000"/>
          </w:rPr>
          <w:delText xml:space="preserve"> use by CDPH programs, local health departments, and community partners </w:delText>
        </w:r>
      </w:del>
      <w:r w:rsidRPr="00A26056">
        <w:rPr>
          <w:rFonts w:ascii="Arial" w:eastAsia="Times New Roman" w:hAnsi="Arial" w:cs="Arial"/>
          <w:color w:val="000000"/>
        </w:rPr>
        <w:t xml:space="preserve">for epidemiologic analysis and to provide systematic scientific insight to inform public </w:t>
      </w:r>
      <w:proofErr w:type="spellStart"/>
      <w:r w:rsidRPr="00A26056">
        <w:rPr>
          <w:rFonts w:ascii="Arial" w:eastAsia="Times New Roman" w:hAnsi="Arial" w:cs="Arial"/>
          <w:color w:val="000000"/>
        </w:rPr>
        <w:t>heath</w:t>
      </w:r>
      <w:proofErr w:type="spellEnd"/>
      <w:r w:rsidRPr="00A26056">
        <w:rPr>
          <w:rFonts w:ascii="Arial" w:eastAsia="Times New Roman" w:hAnsi="Arial" w:cs="Arial"/>
          <w:color w:val="000000"/>
        </w:rPr>
        <w:t xml:space="preserve"> planning, evaluation and action.</w:t>
      </w:r>
    </w:p>
    <w:p w14:paraId="6EDC54B6" w14:textId="77777777" w:rsidR="00017BE9" w:rsidRPr="00A26056" w:rsidRDefault="00017BE9" w:rsidP="00017BE9">
      <w:pPr>
        <w:spacing w:after="0" w:line="240" w:lineRule="auto"/>
        <w:rPr>
          <w:rFonts w:ascii="Arial" w:eastAsia="Times New Roman" w:hAnsi="Arial" w:cs="Arial"/>
          <w:sz w:val="24"/>
          <w:szCs w:val="24"/>
        </w:rPr>
      </w:pPr>
    </w:p>
    <w:p w14:paraId="15AAC65A" w14:textId="45D76E80" w:rsidR="00017BE9" w:rsidRPr="00A26056" w:rsidRDefault="00017BE9" w:rsidP="00017BE9">
      <w:pPr>
        <w:spacing w:after="0" w:line="240" w:lineRule="auto"/>
        <w:rPr>
          <w:rFonts w:ascii="Arial" w:eastAsia="Times New Roman" w:hAnsi="Arial" w:cs="Arial"/>
        </w:rPr>
      </w:pPr>
      <w:r w:rsidRPr="00A26056">
        <w:rPr>
          <w:rFonts w:ascii="Arial" w:eastAsia="Times New Roman" w:hAnsi="Arial" w:cs="Arial"/>
          <w:color w:val="000000"/>
        </w:rPr>
        <w:t xml:space="preserve"> The CCB currently displays </w:t>
      </w:r>
      <w:ins w:id="5" w:author="Samuel, Michael@CDPH" w:date="2018-10-23T11:16:00Z">
        <w:r w:rsidR="000D6FEB">
          <w:rPr>
            <w:rFonts w:ascii="Arial" w:eastAsia="Times New Roman" w:hAnsi="Arial" w:cs="Arial"/>
            <w:color w:val="000000"/>
          </w:rPr>
          <w:t>1</w:t>
        </w:r>
      </w:ins>
      <w:commentRangeStart w:id="6"/>
      <w:commentRangeStart w:id="7"/>
      <w:r w:rsidR="000D6FEB">
        <w:rPr>
          <w:rFonts w:ascii="Arial" w:eastAsia="Times New Roman" w:hAnsi="Arial" w:cs="Arial"/>
          <w:color w:val="000000"/>
        </w:rPr>
        <w:t>7</w:t>
      </w:r>
      <w:commentRangeEnd w:id="6"/>
      <w:r w:rsidR="00E941E4">
        <w:rPr>
          <w:rStyle w:val="CommentReference"/>
        </w:rPr>
        <w:commentReference w:id="6"/>
      </w:r>
      <w:commentRangeEnd w:id="7"/>
      <w:r w:rsidR="00AC3B69">
        <w:rPr>
          <w:rStyle w:val="CommentReference"/>
        </w:rPr>
        <w:commentReference w:id="7"/>
      </w:r>
      <w:r w:rsidRPr="00A26056">
        <w:rPr>
          <w:rFonts w:ascii="Arial" w:eastAsia="Times New Roman" w:hAnsi="Arial" w:cs="Arial"/>
          <w:color w:val="000000"/>
        </w:rPr>
        <w:t xml:space="preserve"> </w:t>
      </w:r>
      <w:r w:rsidRPr="00A26056">
        <w:rPr>
          <w:rFonts w:ascii="Arial" w:eastAsia="Times New Roman" w:hAnsi="Arial" w:cs="Arial"/>
        </w:rPr>
        <w:t xml:space="preserve">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14:paraId="36A2F762" w14:textId="24F947BD" w:rsidR="00A26056" w:rsidRPr="00A26056" w:rsidRDefault="00A26056" w:rsidP="00017BE9">
      <w:pPr>
        <w:spacing w:after="0" w:line="240" w:lineRule="auto"/>
        <w:rPr>
          <w:rFonts w:ascii="Arial" w:eastAsia="Times New Roman" w:hAnsi="Arial" w:cs="Arial"/>
        </w:rPr>
      </w:pPr>
    </w:p>
    <w:p w14:paraId="0A41EF09" w14:textId="7165E0B5" w:rsidR="00A26056" w:rsidRPr="00A26056" w:rsidRDefault="00A26056" w:rsidP="00017BE9">
      <w:pPr>
        <w:spacing w:after="0" w:line="240" w:lineRule="auto"/>
        <w:rPr>
          <w:rFonts w:ascii="Arial" w:eastAsia="Times New Roman" w:hAnsi="Arial" w:cs="Arial"/>
          <w:sz w:val="24"/>
          <w:szCs w:val="24"/>
        </w:rPr>
      </w:pPr>
      <w:r w:rsidRPr="00A26056">
        <w:rPr>
          <w:rStyle w:val="help-block1"/>
          <w:rFonts w:ascii="Arial" w:hAnsi="Arial" w:cs="Arial"/>
          <w:color w:val="auto"/>
          <w:sz w:val="21"/>
          <w:szCs w:val="21"/>
          <w:specVanish w:val="0"/>
        </w:rPr>
        <w:t>This app deployment is for preliminary internal CDPH review. Do not share these data with external partners. Any/all comments regarding errors, enhancements, or any other ideas about this version are most welcome.</w:t>
      </w:r>
    </w:p>
    <w:p w14:paraId="53882477" w14:textId="77777777" w:rsidR="00017BE9" w:rsidRPr="00A26056" w:rsidRDefault="00017BE9" w:rsidP="00017BE9">
      <w:pPr>
        <w:tabs>
          <w:tab w:val="left" w:pos="1440"/>
        </w:tabs>
        <w:spacing w:after="0" w:line="240" w:lineRule="auto"/>
        <w:rPr>
          <w:rFonts w:ascii="Arial" w:eastAsia="Times New Roman" w:hAnsi="Arial" w:cs="Arial"/>
          <w:sz w:val="24"/>
          <w:szCs w:val="24"/>
        </w:rPr>
      </w:pPr>
      <w:r w:rsidRPr="00A26056">
        <w:rPr>
          <w:rFonts w:ascii="Arial" w:eastAsia="Times New Roman" w:hAnsi="Arial" w:cs="Arial"/>
          <w:sz w:val="24"/>
          <w:szCs w:val="24"/>
        </w:rPr>
        <w:tab/>
      </w:r>
    </w:p>
    <w:p w14:paraId="3EDF4F9E"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commentRangeStart w:id="8"/>
      <w:commentRangeStart w:id="9"/>
      <w:r w:rsidRPr="00A26056">
        <w:rPr>
          <w:rFonts w:ascii="Arial" w:eastAsia="Times New Roman" w:hAnsi="Arial" w:cs="Arial"/>
          <w:color w:val="4A86E8"/>
          <w:u w:val="single"/>
        </w:rPr>
        <w:t xml:space="preserve">Below </w:t>
      </w:r>
      <w:commentRangeEnd w:id="8"/>
      <w:r w:rsidRPr="00A26056">
        <w:rPr>
          <w:rStyle w:val="CommentReference"/>
          <w:rFonts w:ascii="Arial" w:hAnsi="Arial" w:cs="Arial"/>
        </w:rPr>
        <w:commentReference w:id="8"/>
      </w:r>
      <w:commentRangeEnd w:id="9"/>
      <w:r w:rsidR="00AC3B69">
        <w:rPr>
          <w:rStyle w:val="CommentReference"/>
        </w:rPr>
        <w:commentReference w:id="9"/>
      </w:r>
      <w:r w:rsidRPr="00A26056">
        <w:rPr>
          <w:rFonts w:ascii="Arial" w:eastAsia="Times New Roman" w:hAnsi="Arial" w:cs="Arial"/>
          <w:color w:val="4A86E8"/>
          <w:u w:val="single"/>
        </w:rPr>
        <w:t>the fold (column): (utilities and details)</w:t>
      </w:r>
    </w:p>
    <w:p w14:paraId="17FE27E2" w14:textId="77777777" w:rsidR="00017BE9" w:rsidRPr="00A26056" w:rsidRDefault="00017BE9" w:rsidP="00017BE9">
      <w:pPr>
        <w:spacing w:after="0" w:line="240" w:lineRule="auto"/>
        <w:rPr>
          <w:rFonts w:ascii="Arial" w:eastAsia="Times New Roman" w:hAnsi="Arial" w:cs="Arial"/>
          <w:sz w:val="24"/>
          <w:szCs w:val="24"/>
        </w:rPr>
      </w:pPr>
    </w:p>
    <w:p w14:paraId="5DFEC7B0" w14:textId="77777777" w:rsidR="00017BE9" w:rsidRPr="00A26056" w:rsidRDefault="00017BE9" w:rsidP="00017BE9">
      <w:pPr>
        <w:spacing w:after="0" w:line="240" w:lineRule="auto"/>
        <w:rPr>
          <w:rFonts w:ascii="Arial" w:eastAsia="Times New Roman" w:hAnsi="Arial" w:cs="Arial"/>
          <w:color w:val="000000"/>
        </w:rPr>
      </w:pPr>
    </w:p>
    <w:p w14:paraId="123F8EE5" w14:textId="77777777" w:rsidR="00017BE9" w:rsidRPr="00A26056" w:rsidRDefault="00017BE9" w:rsidP="00017BE9">
      <w:pPr>
        <w:spacing w:after="0" w:line="240" w:lineRule="auto"/>
        <w:rPr>
          <w:rFonts w:ascii="Arial" w:eastAsia="Times New Roman" w:hAnsi="Arial" w:cs="Arial"/>
          <w:color w:val="000000"/>
        </w:rPr>
      </w:pPr>
      <w:commentRangeStart w:id="10"/>
      <w:commentRangeStart w:id="11"/>
      <w:commentRangeStart w:id="12"/>
      <w:r w:rsidRPr="00A26056">
        <w:rPr>
          <w:rFonts w:ascii="Arial" w:eastAsia="Times New Roman" w:hAnsi="Arial" w:cs="Arial"/>
          <w:color w:val="000000"/>
        </w:rPr>
        <w:t xml:space="preserve">LINKS </w:t>
      </w:r>
      <w:commentRangeEnd w:id="10"/>
      <w:r w:rsidRPr="00A26056">
        <w:rPr>
          <w:rStyle w:val="CommentReference"/>
          <w:rFonts w:ascii="Arial" w:hAnsi="Arial" w:cs="Arial"/>
        </w:rPr>
        <w:commentReference w:id="10"/>
      </w:r>
      <w:commentRangeEnd w:id="11"/>
      <w:r w:rsidR="00A26056">
        <w:rPr>
          <w:rStyle w:val="CommentReference"/>
        </w:rPr>
        <w:commentReference w:id="11"/>
      </w:r>
    </w:p>
    <w:p w14:paraId="2B59A682"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Death Data</w:t>
      </w:r>
    </w:p>
    <w:p w14:paraId="29558F5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Health and Human Service Agency Open Data Portal</w:t>
      </w:r>
    </w:p>
    <w:p w14:paraId="526996D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American Community Survey</w:t>
      </w:r>
    </w:p>
    <w:p w14:paraId="37CD58F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Healthy Places Index</w:t>
      </w:r>
    </w:p>
    <w:p w14:paraId="5BDB4D9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OHE</w:t>
      </w:r>
    </w:p>
    <w:p w14:paraId="073D0489"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Let’s Get Healthy California</w:t>
      </w:r>
      <w:commentRangeEnd w:id="12"/>
      <w:r w:rsidR="00AC3B69">
        <w:rPr>
          <w:rStyle w:val="CommentReference"/>
        </w:rPr>
        <w:commentReference w:id="12"/>
      </w:r>
    </w:p>
    <w:p w14:paraId="4AE3AB59" w14:textId="77777777" w:rsidR="00017BE9" w:rsidRPr="00A26056" w:rsidRDefault="00017BE9" w:rsidP="00017BE9">
      <w:pPr>
        <w:spacing w:after="0" w:line="240" w:lineRule="auto"/>
        <w:rPr>
          <w:rFonts w:ascii="Arial" w:eastAsia="Times New Roman" w:hAnsi="Arial" w:cs="Arial"/>
          <w:sz w:val="24"/>
          <w:szCs w:val="24"/>
        </w:rPr>
      </w:pPr>
    </w:p>
    <w:p w14:paraId="39F64D84" w14:textId="77777777" w:rsidR="00017BE9" w:rsidRPr="00A26056" w:rsidRDefault="00017BE9" w:rsidP="00017BE9">
      <w:pPr>
        <w:pStyle w:val="ListParagraph"/>
        <w:numPr>
          <w:ilvl w:val="0"/>
          <w:numId w:val="8"/>
        </w:numPr>
        <w:spacing w:after="0" w:line="240" w:lineRule="auto"/>
        <w:rPr>
          <w:rFonts w:ascii="Arial" w:eastAsia="Times New Roman" w:hAnsi="Arial" w:cs="Arial"/>
          <w:color w:val="4A86E8"/>
          <w:u w:val="single"/>
        </w:rPr>
      </w:pPr>
      <w:r w:rsidRPr="00A26056">
        <w:rPr>
          <w:rFonts w:ascii="Arial" w:eastAsia="Times New Roman" w:hAnsi="Arial" w:cs="Arial"/>
          <w:color w:val="4A86E8"/>
          <w:u w:val="single"/>
        </w:rPr>
        <w:t>Graphic panel: (expanded “about” content)</w:t>
      </w:r>
    </w:p>
    <w:p w14:paraId="39089E51" w14:textId="77777777" w:rsidR="00017BE9" w:rsidRPr="00A26056" w:rsidRDefault="00017BE9" w:rsidP="00017BE9">
      <w:pPr>
        <w:spacing w:after="0" w:line="240" w:lineRule="auto"/>
        <w:rPr>
          <w:rFonts w:ascii="Arial" w:eastAsia="Times New Roman" w:hAnsi="Arial" w:cs="Arial"/>
          <w:color w:val="4A86E8"/>
          <w:u w:val="single"/>
        </w:rPr>
      </w:pPr>
    </w:p>
    <w:p w14:paraId="2B406620" w14:textId="77777777" w:rsidR="00017BE9" w:rsidRPr="00A26056" w:rsidRDefault="00017BE9" w:rsidP="00017BE9">
      <w:pPr>
        <w:spacing w:after="0" w:line="240" w:lineRule="auto"/>
        <w:rPr>
          <w:rFonts w:ascii="Arial" w:eastAsia="Times New Roman" w:hAnsi="Arial" w:cs="Arial"/>
          <w:sz w:val="24"/>
          <w:szCs w:val="24"/>
        </w:rPr>
      </w:pPr>
    </w:p>
    <w:p w14:paraId="609A9318" w14:textId="77777777" w:rsidR="00017BE9" w:rsidRPr="00A26056" w:rsidRDefault="00017BE9" w:rsidP="00017BE9">
      <w:pPr>
        <w:spacing w:after="0" w:line="240" w:lineRule="auto"/>
        <w:ind w:firstLine="360"/>
        <w:rPr>
          <w:rFonts w:ascii="Arial" w:eastAsia="Times New Roman" w:hAnsi="Arial" w:cs="Arial"/>
          <w:sz w:val="24"/>
          <w:szCs w:val="24"/>
        </w:rPr>
      </w:pPr>
      <w:commentRangeStart w:id="13"/>
      <w:commentRangeStart w:id="14"/>
      <w:r w:rsidRPr="00A26056">
        <w:rPr>
          <w:rFonts w:ascii="Arial" w:eastAsia="Times New Roman" w:hAnsi="Arial" w:cs="Arial"/>
          <w:color w:val="000000"/>
        </w:rPr>
        <w:t xml:space="preserve">California </w:t>
      </w:r>
      <w:commentRangeEnd w:id="13"/>
      <w:r w:rsidRPr="00A26056">
        <w:rPr>
          <w:rStyle w:val="CommentReference"/>
          <w:rFonts w:ascii="Arial" w:hAnsi="Arial" w:cs="Arial"/>
        </w:rPr>
        <w:commentReference w:id="13"/>
      </w:r>
      <w:commentRangeEnd w:id="14"/>
      <w:r w:rsidR="00A26056">
        <w:rPr>
          <w:rStyle w:val="CommentReference"/>
        </w:rPr>
        <w:commentReference w:id="14"/>
      </w:r>
      <w:r w:rsidRPr="00A26056">
        <w:rPr>
          <w:rFonts w:ascii="Arial" w:eastAsia="Times New Roman" w:hAnsi="Arial" w:cs="Arial"/>
          <w:color w:val="000000"/>
        </w:rPr>
        <w:t>Community Burden of Disease and Cost Engine (CCB)</w:t>
      </w:r>
    </w:p>
    <w:p w14:paraId="76404A07" w14:textId="03D6E261" w:rsidR="00A61EA8" w:rsidRPr="00A26056" w:rsidRDefault="00017BE9"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An</w:t>
      </w:r>
      <w:proofErr w:type="gramEnd"/>
      <w:r w:rsidRPr="00A26056">
        <w:rPr>
          <w:rFonts w:ascii="Arial" w:eastAsia="Times New Roman" w:hAnsi="Arial" w:cs="Arial"/>
          <w:i/>
          <w:color w:val="000000"/>
        </w:rPr>
        <w:t xml:space="preserve"> </w:t>
      </w:r>
      <w:commentRangeStart w:id="15"/>
      <w:del w:id="16" w:author="Fujimoto, Scott (CDPH-CHSI-PHPRB)" w:date="2018-10-22T09:41:00Z">
        <w:r w:rsidRPr="00A26056" w:rsidDel="00AF0B50">
          <w:rPr>
            <w:rFonts w:ascii="Arial" w:eastAsia="Times New Roman" w:hAnsi="Arial" w:cs="Arial"/>
            <w:i/>
            <w:color w:val="000000"/>
          </w:rPr>
          <w:delText>emerging</w:delText>
        </w:r>
        <w:commentRangeEnd w:id="15"/>
        <w:r w:rsidR="00AF0B50" w:rsidDel="00AF0B50">
          <w:rPr>
            <w:rStyle w:val="CommentReference"/>
          </w:rPr>
          <w:commentReference w:id="15"/>
        </w:r>
        <w:r w:rsidRPr="00A26056" w:rsidDel="00AF0B50">
          <w:rPr>
            <w:rFonts w:ascii="Arial" w:eastAsia="Times New Roman" w:hAnsi="Arial" w:cs="Arial"/>
            <w:i/>
            <w:color w:val="000000"/>
          </w:rPr>
          <w:delText xml:space="preserve"> </w:delText>
        </w:r>
      </w:del>
      <w:r w:rsidRPr="00A26056">
        <w:rPr>
          <w:rFonts w:ascii="Arial" w:eastAsia="Times New Roman" w:hAnsi="Arial" w:cs="Arial"/>
          <w:i/>
          <w:color w:val="000000"/>
        </w:rPr>
        <w:t> toolset for epidemiologic analysis and scientific insight</w:t>
      </w:r>
      <w:r w:rsidR="00A61EA8" w:rsidRPr="00A26056">
        <w:rPr>
          <w:rFonts w:ascii="Arial" w:eastAsia="Times New Roman" w:hAnsi="Arial" w:cs="Arial"/>
          <w:i/>
          <w:color w:val="000000"/>
        </w:rPr>
        <w:t>,</w:t>
      </w:r>
      <w:r w:rsidRPr="00A26056">
        <w:rPr>
          <w:rFonts w:ascii="Arial" w:eastAsia="Times New Roman" w:hAnsi="Arial" w:cs="Arial"/>
          <w:i/>
          <w:color w:val="000000"/>
        </w:rPr>
        <w:t xml:space="preserve"> </w:t>
      </w:r>
    </w:p>
    <w:p w14:paraId="195F72D1" w14:textId="744AD7A8" w:rsidR="00A61EA8" w:rsidRPr="00A26056" w:rsidRDefault="00A61EA8"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exploring</w:t>
      </w:r>
      <w:proofErr w:type="gramEnd"/>
      <w:r w:rsidRPr="00A26056">
        <w:rPr>
          <w:rFonts w:ascii="Arial" w:eastAsia="Times New Roman" w:hAnsi="Arial" w:cs="Arial"/>
          <w:i/>
          <w:color w:val="000000"/>
        </w:rPr>
        <w:t xml:space="preserve"> the intersection between health disparities and place </w:t>
      </w:r>
    </w:p>
    <w:p w14:paraId="5FCA4471"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008EF0E" w14:textId="51C7DD14" w:rsidR="003237BA" w:rsidRPr="00A26056" w:rsidRDefault="003237BA" w:rsidP="00017BE9">
      <w:pPr>
        <w:rPr>
          <w:rFonts w:ascii="Arial" w:hAnsi="Arial" w:cs="Arial"/>
        </w:rPr>
      </w:pPr>
      <w:ins w:id="17" w:author="SamFam" w:date="2018-10-25T14:13:00Z">
        <w:r>
          <w:rPr>
            <w:rFonts w:ascii="Arial" w:hAnsi="Arial" w:cs="Arial"/>
          </w:rPr>
          <w:t>TAB HELP</w:t>
        </w:r>
        <w:proofErr w:type="gramStart"/>
        <w:r>
          <w:rPr>
            <w:rFonts w:ascii="Arial" w:hAnsi="Arial" w:cs="Arial"/>
          </w:rPr>
          <w:t>:::</w:t>
        </w:r>
      </w:ins>
      <w:proofErr w:type="gramEnd"/>
    </w:p>
    <w:p w14:paraId="3AA49C37" w14:textId="07FBBFA7" w:rsidR="00DE6266" w:rsidRPr="00A26056" w:rsidRDefault="00DE6266" w:rsidP="00017BE9">
      <w:pPr>
        <w:rPr>
          <w:rFonts w:ascii="Arial" w:hAnsi="Arial" w:cs="Arial"/>
        </w:rPr>
      </w:pPr>
    </w:p>
    <w:p w14:paraId="2118165B" w14:textId="10AED63B" w:rsidR="00341A7F" w:rsidRPr="00A26056" w:rsidRDefault="00341A7F" w:rsidP="00DE6266">
      <w:pPr>
        <w:spacing w:after="0"/>
        <w:rPr>
          <w:ins w:id="18" w:author="Nagasako, Julie@CDPH" w:date="2018-10-20T16:33:00Z"/>
          <w:rFonts w:ascii="Arial" w:hAnsi="Arial" w:cs="Arial"/>
          <w:bCs/>
          <w:color w:val="3E3F3A"/>
        </w:rPr>
      </w:pPr>
      <w:commentRangeStart w:id="19"/>
      <w:commentRangeStart w:id="20"/>
      <w:commentRangeStart w:id="21"/>
      <w:ins w:id="22" w:author="Nagasako, Julie@CDPH" w:date="2018-10-20T16:33:00Z">
        <w:r w:rsidRPr="00A26056">
          <w:rPr>
            <w:rFonts w:ascii="Arial" w:hAnsi="Arial" w:cs="Arial"/>
            <w:bCs/>
            <w:color w:val="3E3F3A"/>
          </w:rPr>
          <w:t>For</w:t>
        </w:r>
      </w:ins>
      <w:commentRangeEnd w:id="19"/>
      <w:r w:rsidR="00DC1F13">
        <w:rPr>
          <w:rStyle w:val="CommentReference"/>
        </w:rPr>
        <w:commentReference w:id="19"/>
      </w:r>
      <w:ins w:id="23" w:author="Nagasako, Julie@CDPH" w:date="2018-10-20T16:33:00Z">
        <w:r w:rsidRPr="00A26056">
          <w:rPr>
            <w:rFonts w:ascii="Arial" w:hAnsi="Arial" w:cs="Arial"/>
            <w:bCs/>
            <w:color w:val="3E3F3A"/>
          </w:rPr>
          <w:t xml:space="preserve"> </w:t>
        </w:r>
        <w:commentRangeEnd w:id="20"/>
        <w:r w:rsidRPr="00A26056">
          <w:rPr>
            <w:rStyle w:val="CommentReference"/>
            <w:rFonts w:ascii="Arial" w:hAnsi="Arial" w:cs="Arial"/>
          </w:rPr>
          <w:commentReference w:id="20"/>
        </w:r>
      </w:ins>
      <w:commentRangeEnd w:id="21"/>
      <w:r w:rsidR="00B67846">
        <w:rPr>
          <w:rStyle w:val="CommentReference"/>
        </w:rPr>
        <w:commentReference w:id="21"/>
      </w:r>
      <w:ins w:id="24" w:author="Nagasako, Julie@CDPH" w:date="2018-10-20T16:33:00Z">
        <w:r w:rsidRPr="00A26056">
          <w:rPr>
            <w:rFonts w:ascii="Arial" w:hAnsi="Arial" w:cs="Arial"/>
            <w:bCs/>
            <w:color w:val="3E3F3A"/>
          </w:rPr>
          <w:t>additional help</w:t>
        </w:r>
      </w:ins>
      <w:ins w:id="25" w:author="Nagasako, Julie@CDPH" w:date="2018-10-20T16:34:00Z">
        <w:r w:rsidRPr="00A26056">
          <w:rPr>
            <w:rFonts w:ascii="Arial" w:hAnsi="Arial" w:cs="Arial"/>
            <w:bCs/>
            <w:color w:val="3E3F3A"/>
          </w:rPr>
          <w:t xml:space="preserve"> or more info</w:t>
        </w:r>
      </w:ins>
      <w:ins w:id="26" w:author="Nagasako, Julie@CDPH" w:date="2018-10-20T16:33:00Z">
        <w:r w:rsidRPr="00A26056">
          <w:rPr>
            <w:rFonts w:ascii="Arial" w:hAnsi="Arial" w:cs="Arial"/>
            <w:bCs/>
            <w:color w:val="3E3F3A"/>
          </w:rPr>
          <w:t>, click the “?” button next to each tool</w:t>
        </w:r>
      </w:ins>
      <w:ins w:id="27" w:author="Nagasako, Julie@CDPH" w:date="2018-10-20T16:34:00Z">
        <w:r w:rsidRPr="00A26056">
          <w:rPr>
            <w:rFonts w:ascii="Arial" w:hAnsi="Arial" w:cs="Arial"/>
            <w:bCs/>
            <w:color w:val="3E3F3A"/>
          </w:rPr>
          <w:t xml:space="preserve">, or check out the Technical </w:t>
        </w:r>
        <w:proofErr w:type="gramStart"/>
        <w:r w:rsidRPr="00A26056">
          <w:rPr>
            <w:rFonts w:ascii="Arial" w:hAnsi="Arial" w:cs="Arial"/>
            <w:bCs/>
            <w:color w:val="3E3F3A"/>
          </w:rPr>
          <w:t xml:space="preserve">tab </w:t>
        </w:r>
      </w:ins>
      <w:ins w:id="28" w:author="Nagasako, Julie@CDPH" w:date="2018-10-20T16:33:00Z">
        <w:r w:rsidRPr="00A26056">
          <w:rPr>
            <w:rFonts w:ascii="Arial" w:hAnsi="Arial" w:cs="Arial"/>
            <w:bCs/>
            <w:color w:val="3E3F3A"/>
          </w:rPr>
          <w:t>.</w:t>
        </w:r>
        <w:proofErr w:type="gramEnd"/>
        <w:r w:rsidRPr="00A26056">
          <w:rPr>
            <w:rFonts w:ascii="Arial" w:hAnsi="Arial" w:cs="Arial"/>
            <w:bCs/>
            <w:color w:val="3E3F3A"/>
          </w:rPr>
          <w:t xml:space="preserve"> </w:t>
        </w:r>
      </w:ins>
    </w:p>
    <w:p w14:paraId="0B3356B8" w14:textId="77777777" w:rsidR="00341A7F" w:rsidRPr="00A26056" w:rsidRDefault="00341A7F" w:rsidP="00DE6266">
      <w:pPr>
        <w:spacing w:after="0"/>
        <w:rPr>
          <w:ins w:id="29" w:author="Nagasako, Julie@CDPH" w:date="2018-10-20T16:22:00Z"/>
          <w:rFonts w:ascii="Arial" w:hAnsi="Arial" w:cs="Arial"/>
        </w:rPr>
      </w:pPr>
    </w:p>
    <w:p w14:paraId="3C649BB1" w14:textId="56AB6218" w:rsidR="00DE6266" w:rsidRPr="00A26056" w:rsidRDefault="00DE6266" w:rsidP="00AC3B69">
      <w:pPr>
        <w:spacing w:after="0"/>
        <w:rPr>
          <w:rFonts w:ascii="Arial" w:hAnsi="Arial" w:cs="Arial"/>
          <w:b/>
          <w:sz w:val="24"/>
        </w:rPr>
      </w:pPr>
      <w:bookmarkStart w:id="30" w:name="_GoBack"/>
      <w:bookmarkEnd w:id="30"/>
    </w:p>
    <w:sectPr w:rsidR="00DE6266" w:rsidRPr="00A260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ujimoto, Scott (CDPH-CHSI-PHPRB)" w:date="2018-10-22T09:16:00Z" w:initials="FS">
    <w:p w14:paraId="72CB2264" w14:textId="375CBC74" w:rsidR="00AF0B50" w:rsidRDefault="00AF0B50">
      <w:pPr>
        <w:pStyle w:val="CommentText"/>
      </w:pPr>
      <w:r>
        <w:rPr>
          <w:rStyle w:val="CommentReference"/>
        </w:rPr>
        <w:annotationRef/>
      </w:r>
      <w:r>
        <w:t>This implies that it’s only for these audiences and not others (or is that the intent?)</w:t>
      </w:r>
    </w:p>
  </w:comment>
  <w:comment w:id="2" w:author="SamFam" w:date="2018-10-25T23:04:00Z" w:initials="S">
    <w:p w14:paraId="5EBAFFA4" w14:textId="66A53638" w:rsidR="009B272E" w:rsidRDefault="009B272E">
      <w:pPr>
        <w:pStyle w:val="CommentText"/>
      </w:pPr>
      <w:r>
        <w:rPr>
          <w:rStyle w:val="CommentReference"/>
        </w:rPr>
        <w:annotationRef/>
      </w:r>
      <w:r w:rsidR="00AC3B69">
        <w:t xml:space="preserve">I sort of like it as it is. </w:t>
      </w:r>
      <w:proofErr w:type="spellStart"/>
      <w:r w:rsidR="00AC3B69">
        <w:t>Juliue</w:t>
      </w:r>
      <w:proofErr w:type="spellEnd"/>
      <w:r w:rsidR="00AC3B69">
        <w:t>?</w:t>
      </w:r>
    </w:p>
  </w:comment>
  <w:comment w:id="6" w:author="Fujimoto, Scott (CDPH-CHSI-PHPRB)" w:date="2018-10-22T09:17:00Z" w:initials="FS">
    <w:p w14:paraId="52D52CD2" w14:textId="436CC2E0" w:rsidR="00AF0B50" w:rsidRDefault="00AF0B50">
      <w:pPr>
        <w:pStyle w:val="CommentText"/>
      </w:pPr>
      <w:r>
        <w:rPr>
          <w:rStyle w:val="CommentReference"/>
        </w:rPr>
        <w:annotationRef/>
      </w:r>
      <w:r>
        <w:t>Don’t include text that needs constant updating. It’s also redundant—the years available are obvious when you use the tool.</w:t>
      </w:r>
    </w:p>
  </w:comment>
  <w:comment w:id="7" w:author="SamFam" w:date="2018-10-25T23:05:00Z" w:initials="S">
    <w:p w14:paraId="6B1DE77F" w14:textId="396E9658" w:rsidR="00AC3B69" w:rsidRDefault="00AC3B69">
      <w:pPr>
        <w:pStyle w:val="CommentText"/>
      </w:pPr>
      <w:r>
        <w:rPr>
          <w:rStyle w:val="CommentReference"/>
        </w:rPr>
        <w:annotationRef/>
      </w:r>
      <w:r>
        <w:t>In general I have not, but in a couple cases I noted 2017 or the total number of years.</w:t>
      </w:r>
    </w:p>
  </w:comment>
  <w:comment w:id="8" w:author="Windows User" w:date="2018-09-26T22:14:00Z" w:initials="WU">
    <w:p w14:paraId="296CBC63" w14:textId="77777777" w:rsidR="00AF0B50" w:rsidRDefault="00AF0B50" w:rsidP="00017BE9">
      <w:pPr>
        <w:pStyle w:val="CommentText"/>
      </w:pPr>
      <w:r>
        <w:rPr>
          <w:rStyle w:val="CommentReference"/>
        </w:rPr>
        <w:annotationRef/>
      </w:r>
      <w:r>
        <w:t>I’ve reordered the sections here</w:t>
      </w:r>
    </w:p>
  </w:comment>
  <w:comment w:id="9" w:author="SamFam" w:date="2018-10-25T23:05:00Z" w:initials="S">
    <w:p w14:paraId="628A6F14" w14:textId="3289817C" w:rsidR="00AC3B69" w:rsidRDefault="00AC3B69">
      <w:pPr>
        <w:pStyle w:val="CommentText"/>
      </w:pPr>
      <w:r>
        <w:rPr>
          <w:rStyle w:val="CommentReference"/>
        </w:rPr>
        <w:annotationRef/>
      </w:r>
      <w:r>
        <w:t>Not sure I kept this. Check?</w:t>
      </w:r>
    </w:p>
  </w:comment>
  <w:comment w:id="10" w:author="Windows User" w:date="2018-09-26T22:29:00Z" w:initials="WU">
    <w:p w14:paraId="4B83EA92" w14:textId="77777777" w:rsidR="00AF0B50" w:rsidRDefault="00AF0B50"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1" w:author="Nagasako, Julie@CDPH" w:date="2018-10-20T16:57:00Z" w:initials="NJ">
    <w:p w14:paraId="02F91DC6" w14:textId="635D5545" w:rsidR="00AF0B50" w:rsidRDefault="00AF0B50">
      <w:pPr>
        <w:pStyle w:val="CommentText"/>
      </w:pPr>
      <w:r>
        <w:rPr>
          <w:rStyle w:val="CommentReference"/>
        </w:rPr>
        <w:annotationRef/>
      </w:r>
      <w:r>
        <w:t>Based on conversation I think we are considering adding this in a separate links tab, likely to be incorporated as a beta-in-flight update.</w:t>
      </w:r>
    </w:p>
  </w:comment>
  <w:comment w:id="12" w:author="SamFam" w:date="2018-10-25T23:07:00Z" w:initials="S">
    <w:p w14:paraId="67B9732A" w14:textId="7FDED597" w:rsidR="00AC3B69" w:rsidRDefault="00AC3B69">
      <w:pPr>
        <w:pStyle w:val="CommentText"/>
      </w:pPr>
      <w:r>
        <w:rPr>
          <w:rStyle w:val="CommentReference"/>
        </w:rPr>
        <w:annotationRef/>
      </w:r>
      <w:r>
        <w:t>I will try to add a new tab before beta….</w:t>
      </w:r>
    </w:p>
  </w:comment>
  <w:comment w:id="13" w:author="Windows User" w:date="2018-09-26T22:21:00Z" w:initials="WU">
    <w:p w14:paraId="1ECABD41" w14:textId="77777777" w:rsidR="00AF0B50" w:rsidRDefault="00AF0B50"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4" w:author="Nagasako, Julie@CDPH" w:date="2018-10-20T16:59:00Z" w:initials="NJ">
    <w:p w14:paraId="44DCAFC9" w14:textId="16BFD3E0" w:rsidR="00AF0B50" w:rsidRDefault="00AF0B50">
      <w:pPr>
        <w:pStyle w:val="CommentText"/>
      </w:pPr>
      <w:r>
        <w:rPr>
          <w:rStyle w:val="CommentReference"/>
        </w:rPr>
        <w:annotationRef/>
      </w:r>
      <w:r>
        <w:t xml:space="preserve">Looking at the display, I would recommend moving this content to the top header and seeing if we can get the logo on the far left. </w:t>
      </w:r>
    </w:p>
  </w:comment>
  <w:comment w:id="15" w:author="Fujimoto, Scott (CDPH-CHSI-PHPRB)" w:date="2018-10-22T09:41:00Z" w:initials="FS">
    <w:p w14:paraId="780E354E" w14:textId="541FE3FA" w:rsidR="00AF0B50" w:rsidRDefault="00AF0B50">
      <w:pPr>
        <w:pStyle w:val="CommentText"/>
      </w:pPr>
      <w:r>
        <w:rPr>
          <w:rStyle w:val="CommentReference"/>
        </w:rPr>
        <w:annotationRef/>
      </w:r>
    </w:p>
  </w:comment>
  <w:comment w:id="19" w:author="Fujimoto, Scott (CDPH-CHSI-PHPRB)" w:date="2018-10-22T09:28:00Z" w:initials="FS">
    <w:p w14:paraId="4BFD14B6" w14:textId="3B810702" w:rsidR="00AF0B50" w:rsidRDefault="00AF0B50">
      <w:pPr>
        <w:pStyle w:val="CommentText"/>
      </w:pPr>
      <w:r>
        <w:rPr>
          <w:rStyle w:val="CommentReference"/>
        </w:rPr>
        <w:annotationRef/>
      </w:r>
      <w:r>
        <w:t>Recommend cutting. The “?” symbol is universal and shouldn’t need explaining.</w:t>
      </w:r>
    </w:p>
  </w:comment>
  <w:comment w:id="20" w:author="Nagasako, Julie@CDPH" w:date="2018-10-20T16:33:00Z" w:initials="NJ">
    <w:p w14:paraId="5BC1B229" w14:textId="581AC8FC" w:rsidR="00AF0B50" w:rsidRDefault="00AF0B50">
      <w:pPr>
        <w:pStyle w:val="CommentText"/>
      </w:pPr>
      <w:r>
        <w:rPr>
          <w:rStyle w:val="CommentReference"/>
        </w:rPr>
        <w:annotationRef/>
      </w:r>
      <w:r>
        <w:t xml:space="preserve">Optional to consider adding the end of each tab help. I’ll include it for now, but you can cut it if length is a concern. </w:t>
      </w:r>
    </w:p>
  </w:comment>
  <w:comment w:id="21" w:author="SamFam" w:date="2018-10-25T23:02:00Z" w:initials="S">
    <w:p w14:paraId="3E2C9C9B" w14:textId="30C188F1" w:rsidR="00B67846" w:rsidRDefault="00B67846">
      <w:pPr>
        <w:pStyle w:val="CommentText"/>
      </w:pPr>
      <w:r>
        <w:rPr>
          <w:rStyle w:val="CommentReference"/>
        </w:rPr>
        <w:annotationRef/>
      </w:r>
      <w:r>
        <w:t>I’ve kept it. Your call Julie?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E9019" w15:done="0"/>
  <w15:commentEx w15:paraId="5EDAE40D" w15:done="0"/>
  <w15:commentEx w15:paraId="72CB2264" w15:done="0"/>
  <w15:commentEx w15:paraId="52D52CD2" w15:done="0"/>
  <w15:commentEx w15:paraId="6A8FCB07" w15:done="0"/>
  <w15:commentEx w15:paraId="296CBC63" w15:done="0"/>
  <w15:commentEx w15:paraId="4B83EA92" w15:done="0"/>
  <w15:commentEx w15:paraId="02F91DC6" w15:paraIdParent="4B83EA92" w15:done="0"/>
  <w15:commentEx w15:paraId="1ECABD41" w15:done="0"/>
  <w15:commentEx w15:paraId="44DCAFC9" w15:paraIdParent="1ECABD41" w15:done="0"/>
  <w15:commentEx w15:paraId="780E354E" w15:done="0"/>
  <w15:commentEx w15:paraId="28B407FD" w15:done="0"/>
  <w15:commentEx w15:paraId="7C6D1A95" w15:done="0"/>
  <w15:commentEx w15:paraId="2DAF5BD7" w15:done="0"/>
  <w15:commentEx w15:paraId="5927BA10" w15:done="0"/>
  <w15:commentEx w15:paraId="7D7D54E1" w15:done="0"/>
  <w15:commentEx w15:paraId="3BE8B166" w15:done="0"/>
  <w15:commentEx w15:paraId="4BFD14B6" w15:done="0"/>
  <w15:commentEx w15:paraId="5BC1B229" w15:done="0"/>
  <w15:commentEx w15:paraId="54EEB896" w15:done="0"/>
  <w15:commentEx w15:paraId="6267DDB3" w15:done="0"/>
  <w15:commentEx w15:paraId="652C27C2" w15:done="0"/>
  <w15:commentEx w15:paraId="69FE3270" w15:done="0"/>
  <w15:commentEx w15:paraId="57E1E148" w15:done="0"/>
  <w15:commentEx w15:paraId="0F8C64E5" w15:done="0"/>
  <w15:commentEx w15:paraId="180761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jimoto, Scott (CDPH-CHSI-PHPRB)">
    <w15:presenceInfo w15:providerId="AD" w15:userId="S-1-5-21-4097889286-3091099877-3853663367-19739"/>
  </w15:person>
  <w15:person w15:author="Samuel, Michael@CDPH">
    <w15:presenceInfo w15:providerId="AD" w15:userId="S-1-5-21-4097889286-3091099877-3853663367-19347"/>
  </w15:person>
  <w15:person w15:author="Nagasako, Julie@CDPH">
    <w15:presenceInfo w15:providerId="AD" w15:userId="S-1-5-21-4097889286-3091099877-3853663367-19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57"/>
    <w:rsid w:val="00017BE9"/>
    <w:rsid w:val="000C10E7"/>
    <w:rsid w:val="000D6FEB"/>
    <w:rsid w:val="000E38D8"/>
    <w:rsid w:val="000F49A7"/>
    <w:rsid w:val="001368D4"/>
    <w:rsid w:val="001D5247"/>
    <w:rsid w:val="00230FB6"/>
    <w:rsid w:val="002319B2"/>
    <w:rsid w:val="00283152"/>
    <w:rsid w:val="002B1AD7"/>
    <w:rsid w:val="00311D8B"/>
    <w:rsid w:val="003237BA"/>
    <w:rsid w:val="00324426"/>
    <w:rsid w:val="00327B30"/>
    <w:rsid w:val="00341A7F"/>
    <w:rsid w:val="003B055E"/>
    <w:rsid w:val="003E632E"/>
    <w:rsid w:val="003F11B5"/>
    <w:rsid w:val="003F6A26"/>
    <w:rsid w:val="00461F0D"/>
    <w:rsid w:val="004813D0"/>
    <w:rsid w:val="004B1FCA"/>
    <w:rsid w:val="004F5F4B"/>
    <w:rsid w:val="00576CEC"/>
    <w:rsid w:val="005A564C"/>
    <w:rsid w:val="005F3F49"/>
    <w:rsid w:val="00677BFC"/>
    <w:rsid w:val="00682CAC"/>
    <w:rsid w:val="006D05D4"/>
    <w:rsid w:val="006E16DE"/>
    <w:rsid w:val="00702D7E"/>
    <w:rsid w:val="007544AB"/>
    <w:rsid w:val="00773754"/>
    <w:rsid w:val="00777E90"/>
    <w:rsid w:val="00795BAE"/>
    <w:rsid w:val="007D195C"/>
    <w:rsid w:val="007E68A5"/>
    <w:rsid w:val="007F34A7"/>
    <w:rsid w:val="00807514"/>
    <w:rsid w:val="008241E1"/>
    <w:rsid w:val="0086714F"/>
    <w:rsid w:val="008B6CCC"/>
    <w:rsid w:val="00927920"/>
    <w:rsid w:val="00930D55"/>
    <w:rsid w:val="00940357"/>
    <w:rsid w:val="00982052"/>
    <w:rsid w:val="009B272E"/>
    <w:rsid w:val="009D1E47"/>
    <w:rsid w:val="00A26056"/>
    <w:rsid w:val="00A26F79"/>
    <w:rsid w:val="00A322E7"/>
    <w:rsid w:val="00A61EA8"/>
    <w:rsid w:val="00A97655"/>
    <w:rsid w:val="00AC3B69"/>
    <w:rsid w:val="00AD3ECB"/>
    <w:rsid w:val="00AF0B50"/>
    <w:rsid w:val="00B10515"/>
    <w:rsid w:val="00B36D7C"/>
    <w:rsid w:val="00B56C91"/>
    <w:rsid w:val="00B67846"/>
    <w:rsid w:val="00B774DB"/>
    <w:rsid w:val="00B826C9"/>
    <w:rsid w:val="00C06D5C"/>
    <w:rsid w:val="00C73A1E"/>
    <w:rsid w:val="00CC419C"/>
    <w:rsid w:val="00CD4A8E"/>
    <w:rsid w:val="00D25378"/>
    <w:rsid w:val="00D549DE"/>
    <w:rsid w:val="00D667C6"/>
    <w:rsid w:val="00D66B2E"/>
    <w:rsid w:val="00D94243"/>
    <w:rsid w:val="00DB6988"/>
    <w:rsid w:val="00DB7DF9"/>
    <w:rsid w:val="00DC1F13"/>
    <w:rsid w:val="00DE6266"/>
    <w:rsid w:val="00E34F2A"/>
    <w:rsid w:val="00E3586F"/>
    <w:rsid w:val="00E35B45"/>
    <w:rsid w:val="00E5563A"/>
    <w:rsid w:val="00E941E4"/>
    <w:rsid w:val="00EA736B"/>
    <w:rsid w:val="00EF2ADA"/>
    <w:rsid w:val="00F2230A"/>
    <w:rsid w:val="00F46B7A"/>
    <w:rsid w:val="00F5015F"/>
    <w:rsid w:val="00F9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 w:type="character" w:customStyle="1" w:styleId="help-block1">
    <w:name w:val="help-block1"/>
    <w:basedOn w:val="DefaultParagraphFont"/>
    <w:rsid w:val="00A26056"/>
    <w:rPr>
      <w:vanish w:val="0"/>
      <w:webHidden w:val="0"/>
      <w:color w:val="7F8177"/>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 w:type="character" w:customStyle="1" w:styleId="help-block1">
    <w:name w:val="help-block1"/>
    <w:basedOn w:val="DefaultParagraphFont"/>
    <w:rsid w:val="00A26056"/>
    <w:rPr>
      <w:vanish w:val="0"/>
      <w:webHidden w:val="0"/>
      <w:color w:val="7F817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 w:id="863908409">
      <w:bodyDiv w:val="1"/>
      <w:marLeft w:val="0"/>
      <w:marRight w:val="0"/>
      <w:marTop w:val="0"/>
      <w:marBottom w:val="0"/>
      <w:divBdr>
        <w:top w:val="none" w:sz="0" w:space="0" w:color="auto"/>
        <w:left w:val="none" w:sz="0" w:space="0" w:color="auto"/>
        <w:bottom w:val="none" w:sz="0" w:space="0" w:color="auto"/>
        <w:right w:val="none" w:sz="0" w:space="0" w:color="auto"/>
      </w:divBdr>
      <w:divsChild>
        <w:div w:id="1040319046">
          <w:marLeft w:val="0"/>
          <w:marRight w:val="0"/>
          <w:marTop w:val="0"/>
          <w:marBottom w:val="0"/>
          <w:divBdr>
            <w:top w:val="none" w:sz="0" w:space="0" w:color="auto"/>
            <w:left w:val="none" w:sz="0" w:space="0" w:color="auto"/>
            <w:bottom w:val="none" w:sz="0" w:space="0" w:color="auto"/>
            <w:right w:val="none" w:sz="0" w:space="0" w:color="auto"/>
          </w:divBdr>
          <w:divsChild>
            <w:div w:id="321661660">
              <w:marLeft w:val="0"/>
              <w:marRight w:val="0"/>
              <w:marTop w:val="0"/>
              <w:marBottom w:val="0"/>
              <w:divBdr>
                <w:top w:val="none" w:sz="0" w:space="0" w:color="auto"/>
                <w:left w:val="none" w:sz="0" w:space="0" w:color="auto"/>
                <w:bottom w:val="none" w:sz="0" w:space="0" w:color="auto"/>
                <w:right w:val="none" w:sz="0" w:space="0" w:color="auto"/>
              </w:divBdr>
              <w:divsChild>
                <w:div w:id="433401750">
                  <w:marLeft w:val="150"/>
                  <w:marRight w:val="150"/>
                  <w:marTop w:val="150"/>
                  <w:marBottom w:val="150"/>
                  <w:divBdr>
                    <w:top w:val="none" w:sz="0" w:space="0" w:color="auto"/>
                    <w:left w:val="none" w:sz="0" w:space="0" w:color="auto"/>
                    <w:bottom w:val="none" w:sz="0" w:space="0" w:color="auto"/>
                    <w:right w:val="none" w:sz="0" w:space="0" w:color="auto"/>
                  </w:divBdr>
                  <w:divsChild>
                    <w:div w:id="1666595014">
                      <w:marLeft w:val="0"/>
                      <w:marRight w:val="0"/>
                      <w:marTop w:val="0"/>
                      <w:marBottom w:val="0"/>
                      <w:divBdr>
                        <w:top w:val="single" w:sz="6" w:space="0" w:color="F8F5F0"/>
                        <w:left w:val="single" w:sz="6" w:space="0" w:color="F8F5F0"/>
                        <w:bottom w:val="single" w:sz="6" w:space="0" w:color="F8F5F0"/>
                        <w:right w:val="single" w:sz="6" w:space="0" w:color="F8F5F0"/>
                      </w:divBdr>
                      <w:divsChild>
                        <w:div w:id="332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2EE78C-4DB9-4FC5-83C9-7D9D83BD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SamFam</cp:lastModifiedBy>
  <cp:revision>16</cp:revision>
  <dcterms:created xsi:type="dcterms:W3CDTF">2018-10-23T18:29:00Z</dcterms:created>
  <dcterms:modified xsi:type="dcterms:W3CDTF">2018-10-26T06:07:00Z</dcterms:modified>
</cp:coreProperties>
</file>